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ECEEB" w14:textId="77777777" w:rsidR="00762AB8" w:rsidRPr="00960B44" w:rsidRDefault="00762AB8" w:rsidP="00762AB8">
      <w:pPr>
        <w:pStyle w:val="Title"/>
        <w:spacing w:line="360" w:lineRule="auto"/>
        <w:ind w:left="-57" w:right="-113"/>
        <w:contextualSpacing/>
        <w:jc w:val="left"/>
        <w:rPr>
          <w:rFonts w:ascii="Calibri" w:hAnsi="Calibri" w:cs="Calibri"/>
          <w:lang w:val="en-GB"/>
        </w:rPr>
      </w:pPr>
      <w:r w:rsidRPr="00960B44">
        <w:rPr>
          <w:rFonts w:ascii="Calibri" w:hAnsi="Calibri" w:cs="Calibri"/>
          <w:lang w:val="en-GB"/>
        </w:rPr>
        <w:t>Information letter for participants</w:t>
      </w:r>
    </w:p>
    <w:p w14:paraId="2374F0BA" w14:textId="77777777" w:rsidR="00762AB8" w:rsidRPr="00960B44" w:rsidRDefault="00762AB8" w:rsidP="00762AB8">
      <w:pPr>
        <w:pStyle w:val="BodyText"/>
        <w:spacing w:line="360" w:lineRule="auto"/>
        <w:ind w:left="-57" w:right="-113"/>
        <w:contextualSpacing/>
        <w:jc w:val="left"/>
        <w:rPr>
          <w:rFonts w:asciiTheme="minorHAnsi" w:hAnsiTheme="minorHAnsi" w:cs="Calibri"/>
          <w:sz w:val="24"/>
          <w:szCs w:val="24"/>
          <w:lang w:val="en-GB"/>
        </w:rPr>
      </w:pPr>
    </w:p>
    <w:p w14:paraId="5843E403" w14:textId="47EEAFB4" w:rsidR="00762AB8" w:rsidRPr="00960B44" w:rsidRDefault="00762AB8" w:rsidP="00432BB1">
      <w:pPr>
        <w:pStyle w:val="BodyText"/>
        <w:spacing w:line="360" w:lineRule="auto"/>
        <w:ind w:left="-57" w:right="-113"/>
        <w:contextualSpacing/>
        <w:jc w:val="left"/>
        <w:rPr>
          <w:rFonts w:asciiTheme="minorHAnsi" w:hAnsiTheme="minorHAnsi" w:cs="Calibri"/>
          <w:b w:val="0"/>
          <w:sz w:val="24"/>
          <w:szCs w:val="24"/>
          <w:lang w:val="en-GB"/>
        </w:rPr>
      </w:pPr>
      <w:r w:rsidRPr="00960B44">
        <w:rPr>
          <w:rFonts w:asciiTheme="minorHAnsi" w:hAnsiTheme="minorHAnsi" w:cs="Calibri"/>
          <w:sz w:val="24"/>
          <w:szCs w:val="24"/>
          <w:lang w:val="en-GB"/>
        </w:rPr>
        <w:t>Title of research project</w:t>
      </w:r>
      <w:r w:rsidR="006337FF" w:rsidRPr="00960B44">
        <w:rPr>
          <w:rFonts w:asciiTheme="minorHAnsi" w:hAnsiTheme="minorHAnsi" w:cs="Calibri"/>
          <w:sz w:val="24"/>
          <w:szCs w:val="24"/>
          <w:lang w:val="en-GB"/>
        </w:rPr>
        <w:t>: ‘</w:t>
      </w:r>
      <w:r w:rsidR="00656AB0" w:rsidRPr="00960B44">
        <w:rPr>
          <w:rFonts w:asciiTheme="minorHAnsi" w:hAnsiTheme="minorHAnsi" w:cs="Calibri"/>
          <w:b w:val="0"/>
          <w:bCs/>
          <w:sz w:val="24"/>
          <w:szCs w:val="24"/>
          <w:lang w:val="en-GB"/>
        </w:rPr>
        <w:t xml:space="preserve">Enhancing Esports Team Performance Using Game Analytics, Communication and </w:t>
      </w:r>
      <w:r w:rsidR="006337FF" w:rsidRPr="00960B44">
        <w:rPr>
          <w:rFonts w:asciiTheme="minorHAnsi" w:hAnsiTheme="minorHAnsi" w:cs="Calibri"/>
          <w:b w:val="0"/>
          <w:bCs/>
          <w:sz w:val="24"/>
          <w:szCs w:val="24"/>
          <w:lang w:val="en-GB"/>
        </w:rPr>
        <w:t>Physiology</w:t>
      </w:r>
      <w:r w:rsidR="006337FF">
        <w:rPr>
          <w:rFonts w:asciiTheme="minorHAnsi" w:hAnsiTheme="minorHAnsi" w:cs="Calibri"/>
          <w:b w:val="0"/>
          <w:sz w:val="24"/>
          <w:szCs w:val="24"/>
          <w:lang w:val="en-GB"/>
        </w:rPr>
        <w:t>.’</w:t>
      </w:r>
    </w:p>
    <w:p w14:paraId="3F8F3C21" w14:textId="77777777" w:rsidR="00762AB8" w:rsidRPr="00960B44" w:rsidRDefault="00762AB8" w:rsidP="00762AB8">
      <w:pPr>
        <w:pStyle w:val="BodyText"/>
        <w:spacing w:line="360" w:lineRule="auto"/>
        <w:ind w:left="-57" w:right="-113"/>
        <w:contextualSpacing/>
        <w:jc w:val="left"/>
        <w:rPr>
          <w:rFonts w:asciiTheme="minorHAnsi" w:hAnsiTheme="minorHAnsi" w:cs="Calibri"/>
          <w:b w:val="0"/>
          <w:sz w:val="24"/>
          <w:szCs w:val="24"/>
          <w:lang w:val="en-GB"/>
        </w:rPr>
      </w:pPr>
    </w:p>
    <w:p w14:paraId="75028D2F" w14:textId="57313B60" w:rsidR="00762AB8" w:rsidRPr="00960B44" w:rsidRDefault="00762AB8" w:rsidP="00762AB8">
      <w:pPr>
        <w:spacing w:line="360" w:lineRule="auto"/>
        <w:ind w:left="-57" w:right="-113"/>
        <w:contextualSpacing/>
        <w:rPr>
          <w:rFonts w:cs="Calibri"/>
        </w:rPr>
      </w:pPr>
      <w:r w:rsidRPr="00960B44">
        <w:rPr>
          <w:rFonts w:cs="Calibri"/>
        </w:rPr>
        <w:t xml:space="preserve">Dear </w:t>
      </w:r>
      <w:r w:rsidR="00432BB1" w:rsidRPr="00960B44">
        <w:rPr>
          <w:rFonts w:cs="Calibri"/>
          <w:lang w:eastAsia="ja-JP"/>
        </w:rPr>
        <w:t>Sir/Madam,</w:t>
      </w:r>
    </w:p>
    <w:p w14:paraId="7DEF440C" w14:textId="77777777" w:rsidR="00762AB8" w:rsidRPr="00960B44" w:rsidRDefault="00762AB8" w:rsidP="00762AB8">
      <w:pPr>
        <w:spacing w:line="360" w:lineRule="auto"/>
        <w:ind w:left="-57" w:right="-113"/>
        <w:contextualSpacing/>
        <w:rPr>
          <w:rFonts w:cs="Calibri"/>
        </w:rPr>
      </w:pPr>
    </w:p>
    <w:p w14:paraId="5F1289DA" w14:textId="011C183B" w:rsidR="00762AB8" w:rsidRPr="00960B44" w:rsidRDefault="00762AB8" w:rsidP="00762AB8">
      <w:pPr>
        <w:spacing w:line="360" w:lineRule="auto"/>
        <w:ind w:left="-57" w:right="-113"/>
        <w:contextualSpacing/>
        <w:rPr>
          <w:rFonts w:cs="Calibri"/>
        </w:rPr>
      </w:pPr>
      <w:r w:rsidRPr="52E6C5FD">
        <w:rPr>
          <w:rFonts w:cs="Calibri"/>
        </w:rPr>
        <w:t xml:space="preserve">You have shown interest in a scientific </w:t>
      </w:r>
      <w:r w:rsidR="00432BB1" w:rsidRPr="52E6C5FD">
        <w:rPr>
          <w:rFonts w:cs="Calibri"/>
        </w:rPr>
        <w:t xml:space="preserve">study </w:t>
      </w:r>
      <w:r w:rsidRPr="52E6C5FD">
        <w:rPr>
          <w:rFonts w:cs="Calibri"/>
        </w:rPr>
        <w:t xml:space="preserve">of </w:t>
      </w:r>
      <w:r w:rsidR="00656AB0" w:rsidRPr="52E6C5FD">
        <w:rPr>
          <w:rFonts w:cs="Calibri"/>
        </w:rPr>
        <w:t>Breda Guardians, the Department of Data Science &amp; Artificial Intelligence</w:t>
      </w:r>
      <w:r w:rsidR="006337FF" w:rsidRPr="52E6C5FD">
        <w:rPr>
          <w:rFonts w:cs="Calibri"/>
        </w:rPr>
        <w:t xml:space="preserve"> of Breda University of Applied Sciences</w:t>
      </w:r>
      <w:r w:rsidR="00656AB0" w:rsidRPr="52E6C5FD">
        <w:rPr>
          <w:rFonts w:cs="Calibri"/>
        </w:rPr>
        <w:t xml:space="preserve">, </w:t>
      </w:r>
      <w:r w:rsidR="001B19CD" w:rsidRPr="52E6C5FD">
        <w:rPr>
          <w:rFonts w:cs="Calibri"/>
        </w:rPr>
        <w:t xml:space="preserve">the Department of Organization Studies of Tilburg University’s </w:t>
      </w:r>
      <w:r w:rsidR="001B19CD" w:rsidRPr="52E6C5FD">
        <w:rPr>
          <w:rFonts w:cs="Calibri"/>
          <w:lang w:eastAsia="ja-JP"/>
        </w:rPr>
        <w:t>S</w:t>
      </w:r>
      <w:r w:rsidR="001B19CD" w:rsidRPr="52E6C5FD">
        <w:rPr>
          <w:rFonts w:cs="Calibri"/>
        </w:rPr>
        <w:t xml:space="preserve">chool of Social and Behavioural Sciences </w:t>
      </w:r>
      <w:r w:rsidR="00656AB0" w:rsidRPr="52E6C5FD">
        <w:rPr>
          <w:rFonts w:cs="Calibri"/>
        </w:rPr>
        <w:t xml:space="preserve">and </w:t>
      </w:r>
      <w:r w:rsidRPr="52E6C5FD">
        <w:rPr>
          <w:rFonts w:cs="Calibri"/>
        </w:rPr>
        <w:t xml:space="preserve">the Department of </w:t>
      </w:r>
      <w:r w:rsidR="00432BB1" w:rsidRPr="52E6C5FD">
        <w:rPr>
          <w:rFonts w:cs="Calibri"/>
        </w:rPr>
        <w:t>Cognitive Science and Artificial Intelligence</w:t>
      </w:r>
      <w:r w:rsidRPr="52E6C5FD">
        <w:rPr>
          <w:rFonts w:cs="Calibri"/>
        </w:rPr>
        <w:t xml:space="preserve"> of Tilburg University’s </w:t>
      </w:r>
      <w:r w:rsidRPr="52E6C5FD">
        <w:rPr>
          <w:rFonts w:cs="Calibri"/>
          <w:lang w:eastAsia="ja-JP"/>
        </w:rPr>
        <w:t>S</w:t>
      </w:r>
      <w:r w:rsidRPr="52E6C5FD">
        <w:rPr>
          <w:rFonts w:cs="Calibri"/>
        </w:rPr>
        <w:t>chool of Humanities</w:t>
      </w:r>
      <w:r w:rsidR="00803310" w:rsidRPr="52E6C5FD">
        <w:rPr>
          <w:rFonts w:cs="Calibri"/>
        </w:rPr>
        <w:t xml:space="preserve"> </w:t>
      </w:r>
      <w:r w:rsidR="00432BB1" w:rsidRPr="52E6C5FD">
        <w:rPr>
          <w:rFonts w:cs="Calibri"/>
        </w:rPr>
        <w:t>and Digital Sciences</w:t>
      </w:r>
      <w:r w:rsidRPr="52E6C5FD">
        <w:rPr>
          <w:rFonts w:cs="Calibri"/>
        </w:rPr>
        <w:t xml:space="preserve">. Before you participate in this study it is required that we obtain your written declaration stating that you </w:t>
      </w:r>
      <w:r w:rsidRPr="52E6C5FD">
        <w:rPr>
          <w:rFonts w:cs="Calibri"/>
          <w:lang w:eastAsia="ja-JP"/>
        </w:rPr>
        <w:t>have been</w:t>
      </w:r>
      <w:r w:rsidRPr="52E6C5FD">
        <w:rPr>
          <w:rFonts w:cs="Calibri"/>
        </w:rPr>
        <w:t xml:space="preserve"> fully briefed about the study and are willing to participate. This is called “Informed Consent</w:t>
      </w:r>
      <w:r w:rsidR="009B1931" w:rsidRPr="52E6C5FD">
        <w:rPr>
          <w:rFonts w:cs="Calibri"/>
        </w:rPr>
        <w:t>.”</w:t>
      </w:r>
      <w:r w:rsidRPr="52E6C5FD">
        <w:rPr>
          <w:rFonts w:cs="Calibri"/>
        </w:rPr>
        <w:t xml:space="preserve"> You will get an explanation from the researchers about the design of the study, the exact nature of your participation and the possible risks. </w:t>
      </w:r>
      <w:r w:rsidR="006337FF" w:rsidRPr="52E6C5FD">
        <w:rPr>
          <w:rFonts w:cs="Calibri"/>
        </w:rPr>
        <w:t>Additionally,</w:t>
      </w:r>
      <w:r w:rsidRPr="52E6C5FD">
        <w:rPr>
          <w:rFonts w:cs="Calibri"/>
        </w:rPr>
        <w:t xml:space="preserve"> it will be explained how the results from the study will be </w:t>
      </w:r>
      <w:r w:rsidR="006337FF" w:rsidRPr="52E6C5FD">
        <w:rPr>
          <w:rFonts w:cs="Calibri"/>
        </w:rPr>
        <w:t>managed</w:t>
      </w:r>
      <w:r w:rsidRPr="52E6C5FD">
        <w:rPr>
          <w:rFonts w:cs="Calibri"/>
        </w:rPr>
        <w:t xml:space="preserve"> </w:t>
      </w:r>
      <w:r w:rsidR="006337FF" w:rsidRPr="52E6C5FD">
        <w:rPr>
          <w:rFonts w:cs="Calibri"/>
        </w:rPr>
        <w:t>to</w:t>
      </w:r>
      <w:r w:rsidRPr="52E6C5FD">
        <w:rPr>
          <w:rFonts w:cs="Calibri"/>
        </w:rPr>
        <w:t xml:space="preserve"> </w:t>
      </w:r>
      <w:r w:rsidRPr="52E6C5FD">
        <w:rPr>
          <w:rFonts w:cs="Calibri"/>
          <w:lang w:eastAsia="ja-JP"/>
        </w:rPr>
        <w:t>guarantee</w:t>
      </w:r>
      <w:r w:rsidRPr="52E6C5FD">
        <w:rPr>
          <w:rFonts w:cs="Calibri"/>
        </w:rPr>
        <w:t xml:space="preserve"> your privacy. Please read in the text below what participation in this study entails.</w:t>
      </w:r>
    </w:p>
    <w:p w14:paraId="653F5605" w14:textId="77777777" w:rsidR="00762AB8" w:rsidRPr="00960B44" w:rsidRDefault="00762AB8" w:rsidP="00762AB8">
      <w:pPr>
        <w:spacing w:line="360" w:lineRule="auto"/>
        <w:ind w:left="-57" w:right="-113"/>
        <w:contextualSpacing/>
        <w:rPr>
          <w:rFonts w:cs="Calibri"/>
        </w:rPr>
      </w:pPr>
    </w:p>
    <w:p w14:paraId="49D3F840" w14:textId="0C4AB1D1" w:rsidR="00762AB8" w:rsidRPr="00960B44" w:rsidRDefault="00762AB8" w:rsidP="00762AB8">
      <w:pPr>
        <w:spacing w:line="360" w:lineRule="auto"/>
        <w:ind w:left="-57" w:right="-113"/>
        <w:contextualSpacing/>
        <w:rPr>
          <w:rFonts w:cs="Calibri"/>
          <w:b/>
        </w:rPr>
      </w:pPr>
      <w:r w:rsidRPr="00960B44">
        <w:rPr>
          <w:rFonts w:cs="Calibri"/>
          <w:b/>
        </w:rPr>
        <w:t xml:space="preserve">Study subject and </w:t>
      </w:r>
      <w:r w:rsidR="006337FF" w:rsidRPr="00960B44">
        <w:rPr>
          <w:rFonts w:cs="Calibri"/>
          <w:b/>
        </w:rPr>
        <w:t>goal</w:t>
      </w:r>
    </w:p>
    <w:p w14:paraId="63E78172" w14:textId="23A44EFF" w:rsidR="00762AB8" w:rsidRPr="00960B44" w:rsidRDefault="00462C14" w:rsidP="00762AB8">
      <w:pPr>
        <w:spacing w:line="360" w:lineRule="auto"/>
        <w:ind w:left="-57" w:right="-113"/>
        <w:contextualSpacing/>
        <w:rPr>
          <w:rFonts w:cs="Calibri"/>
        </w:rPr>
      </w:pPr>
      <w:r w:rsidRPr="00960B44">
        <w:rPr>
          <w:rFonts w:cs="Calibri"/>
        </w:rPr>
        <w:t>This project seeks to optimize esports team performance by integrating game data analytics, team communication data, and physiological signals into an automated data collection pipeline, focusing on games like Valorant, C</w:t>
      </w:r>
      <w:r w:rsidR="006337FF">
        <w:rPr>
          <w:rFonts w:cs="Calibri"/>
        </w:rPr>
        <w:t xml:space="preserve">ounter </w:t>
      </w:r>
      <w:r w:rsidRPr="00960B44">
        <w:rPr>
          <w:rFonts w:cs="Calibri"/>
        </w:rPr>
        <w:t>S</w:t>
      </w:r>
      <w:r w:rsidR="006337FF">
        <w:rPr>
          <w:rFonts w:cs="Calibri"/>
        </w:rPr>
        <w:t xml:space="preserve">trike: </w:t>
      </w:r>
      <w:r w:rsidRPr="00960B44">
        <w:rPr>
          <w:rFonts w:cs="Calibri"/>
        </w:rPr>
        <w:t>2, and League of Legends, in order to enhance decision-making and strategic planning for the Breda Guardians esports team</w:t>
      </w:r>
      <w:r w:rsidR="006337FF">
        <w:rPr>
          <w:rFonts w:cs="Calibri"/>
        </w:rPr>
        <w:t>s</w:t>
      </w:r>
      <w:r w:rsidRPr="00960B44">
        <w:rPr>
          <w:rFonts w:cs="Calibri"/>
        </w:rPr>
        <w:t xml:space="preserve"> (B</w:t>
      </w:r>
      <w:r w:rsidR="006337FF">
        <w:rPr>
          <w:rFonts w:cs="Calibri"/>
        </w:rPr>
        <w:t>U</w:t>
      </w:r>
      <w:r w:rsidRPr="00960B44">
        <w:rPr>
          <w:rFonts w:cs="Calibri"/>
        </w:rPr>
        <w:t>as), while also laying the foundation for future collaborations in the Dutch esports research field to develop a longitudinal data collection and performance assessment pipeline.</w:t>
      </w:r>
    </w:p>
    <w:p w14:paraId="435DD638" w14:textId="77777777" w:rsidR="00762AB8" w:rsidRPr="00960B44" w:rsidRDefault="00762AB8" w:rsidP="00762AB8">
      <w:pPr>
        <w:spacing w:line="360" w:lineRule="auto"/>
        <w:ind w:right="-113"/>
        <w:contextualSpacing/>
        <w:rPr>
          <w:rFonts w:cs="Calibri"/>
        </w:rPr>
      </w:pPr>
    </w:p>
    <w:p w14:paraId="01EFFA17" w14:textId="77777777" w:rsidR="00762AB8" w:rsidRPr="00960B44" w:rsidRDefault="00762AB8" w:rsidP="00762AB8">
      <w:pPr>
        <w:spacing w:line="360" w:lineRule="auto"/>
        <w:ind w:left="-57" w:right="-113"/>
        <w:contextualSpacing/>
        <w:jc w:val="both"/>
        <w:rPr>
          <w:rFonts w:cs="Calibri"/>
          <w:b/>
        </w:rPr>
      </w:pPr>
      <w:r w:rsidRPr="00960B44">
        <w:rPr>
          <w:rFonts w:cs="Calibri"/>
          <w:b/>
        </w:rPr>
        <w:t>Study content and design</w:t>
      </w:r>
    </w:p>
    <w:p w14:paraId="6E59EC5D" w14:textId="6D8ECAA4" w:rsidR="00762AB8" w:rsidRPr="00960B44" w:rsidRDefault="001B19CD" w:rsidP="00762AB8">
      <w:pPr>
        <w:spacing w:line="360" w:lineRule="auto"/>
        <w:ind w:left="-57" w:right="-113"/>
        <w:contextualSpacing/>
        <w:jc w:val="both"/>
        <w:rPr>
          <w:rFonts w:cs="Calibri"/>
        </w:rPr>
      </w:pPr>
      <w:r w:rsidRPr="52E6C5FD">
        <w:rPr>
          <w:rFonts w:cs="Calibri"/>
        </w:rPr>
        <w:t xml:space="preserve">Data will be collected in multiple sessions </w:t>
      </w:r>
      <w:r w:rsidR="005E1ABE" w:rsidRPr="52E6C5FD">
        <w:rPr>
          <w:rFonts w:cs="Calibri"/>
        </w:rPr>
        <w:t xml:space="preserve">(i.e. match or practise) </w:t>
      </w:r>
      <w:r w:rsidRPr="52E6C5FD">
        <w:rPr>
          <w:rFonts w:cs="Calibri"/>
        </w:rPr>
        <w:t>throughout 2024 and 2025 will take about 60 minutes per session.</w:t>
      </w:r>
    </w:p>
    <w:p w14:paraId="0ACDABD8" w14:textId="77777777" w:rsidR="00762AB8" w:rsidRPr="00960B44" w:rsidRDefault="00762AB8" w:rsidP="00762AB8">
      <w:pPr>
        <w:spacing w:line="360" w:lineRule="auto"/>
        <w:ind w:right="-113"/>
        <w:contextualSpacing/>
        <w:jc w:val="both"/>
        <w:rPr>
          <w:rFonts w:cs="Calibri"/>
        </w:rPr>
      </w:pPr>
    </w:p>
    <w:p w14:paraId="0F4631D9" w14:textId="77777777" w:rsidR="00762AB8" w:rsidRPr="00960B44" w:rsidRDefault="00762AB8" w:rsidP="00762AB8">
      <w:pPr>
        <w:spacing w:line="360" w:lineRule="auto"/>
        <w:ind w:left="-57" w:right="-113"/>
        <w:contextualSpacing/>
        <w:jc w:val="both"/>
        <w:rPr>
          <w:rFonts w:cs="Calibri"/>
          <w:b/>
        </w:rPr>
      </w:pPr>
      <w:r w:rsidRPr="00960B44">
        <w:rPr>
          <w:rFonts w:cs="Calibri"/>
          <w:b/>
        </w:rPr>
        <w:t>Test session</w:t>
      </w:r>
    </w:p>
    <w:p w14:paraId="54BD09DD" w14:textId="1F724D3A" w:rsidR="00BA1A18" w:rsidRDefault="00BA1A18" w:rsidP="00BA1A18">
      <w:pPr>
        <w:spacing w:line="360" w:lineRule="auto"/>
        <w:ind w:left="-57" w:right="-113"/>
        <w:contextualSpacing/>
        <w:jc w:val="both"/>
      </w:pPr>
      <w:r>
        <w:lastRenderedPageBreak/>
        <w:t>During this study you will play a match</w:t>
      </w:r>
      <w:r w:rsidR="005E1ABE">
        <w:t>/practi</w:t>
      </w:r>
      <w:r w:rsidR="01A83BAC">
        <w:t>c</w:t>
      </w:r>
      <w:r w:rsidR="005E1ABE">
        <w:t>e</w:t>
      </w:r>
      <w:r>
        <w:t xml:space="preserve"> of the game of choice in The Hive. You will play your match/practice like any other match/practice with your fellow teammates where you will be able to show your skills and level of </w:t>
      </w:r>
      <w:r w:rsidR="00336ED3">
        <w:t>cooperation</w:t>
      </w:r>
      <w:r>
        <w:t xml:space="preserve"> within the team. Before the start of the actual experiment, you will have the opportunity to ask questions about any aspect </w:t>
      </w:r>
      <w:r w:rsidR="005E1ABE">
        <w:t xml:space="preserve">of the study </w:t>
      </w:r>
      <w:r>
        <w:t>related to the experiment.</w:t>
      </w:r>
    </w:p>
    <w:p w14:paraId="46D3425A" w14:textId="77777777" w:rsidR="009B1931" w:rsidRPr="00960B44" w:rsidRDefault="009B1931" w:rsidP="00BA1A18">
      <w:pPr>
        <w:spacing w:line="360" w:lineRule="auto"/>
        <w:ind w:left="-57" w:right="-113"/>
        <w:contextualSpacing/>
        <w:jc w:val="both"/>
      </w:pPr>
    </w:p>
    <w:p w14:paraId="3C2571E2" w14:textId="7402D5DD" w:rsidR="00762AB8" w:rsidRPr="00960B44" w:rsidRDefault="00BA1A18" w:rsidP="00BA1A18">
      <w:pPr>
        <w:spacing w:line="360" w:lineRule="auto"/>
        <w:ind w:left="-57" w:right="-113"/>
        <w:contextualSpacing/>
        <w:jc w:val="both"/>
      </w:pPr>
      <w:r w:rsidRPr="00960B44">
        <w:t xml:space="preserve">Cognitive measures </w:t>
      </w:r>
      <w:r w:rsidR="006337FF">
        <w:t>w</w:t>
      </w:r>
      <w:r w:rsidRPr="00960B44">
        <w:t xml:space="preserve">ill </w:t>
      </w:r>
      <w:r w:rsidR="006337FF">
        <w:t xml:space="preserve">be </w:t>
      </w:r>
      <w:r w:rsidRPr="00960B44">
        <w:t>collect</w:t>
      </w:r>
      <w:r w:rsidR="006337FF">
        <w:t>ed</w:t>
      </w:r>
      <w:r w:rsidRPr="00960B44">
        <w:t xml:space="preserve"> during the study using biometric measuring devices. By agreeing to participate in this study</w:t>
      </w:r>
      <w:ins w:id="0" w:author="Heijligers, Bram" w:date="2024-09-25T13:59:00Z" w16du:dateUtc="2024-09-25T11:59:00Z">
        <w:r w:rsidR="005E1ABE">
          <w:t>,</w:t>
        </w:r>
      </w:ins>
      <w:r w:rsidRPr="00960B44">
        <w:t xml:space="preserve"> the data collected from the biometric measuring devices will only be used for research purposes</w:t>
      </w:r>
      <w:r w:rsidR="005E1ABE">
        <w:t xml:space="preserve"> or ameliorating the performance of Breda Guardians’ esports teams, including the participants own performance</w:t>
      </w:r>
      <w:r w:rsidRPr="00960B44">
        <w:t>.</w:t>
      </w:r>
    </w:p>
    <w:p w14:paraId="076B7D2A" w14:textId="77777777" w:rsidR="00BA1A18" w:rsidRPr="00960B44" w:rsidRDefault="00BA1A18" w:rsidP="00BA1A18">
      <w:pPr>
        <w:spacing w:line="360" w:lineRule="auto"/>
        <w:ind w:left="-57" w:right="-113"/>
        <w:contextualSpacing/>
        <w:jc w:val="both"/>
        <w:rPr>
          <w:rFonts w:cs="Calibri"/>
          <w:b/>
        </w:rPr>
      </w:pPr>
    </w:p>
    <w:p w14:paraId="038EBA14" w14:textId="77777777" w:rsidR="00762AB8" w:rsidRPr="00960B44" w:rsidRDefault="00762AB8" w:rsidP="00762AB8">
      <w:pPr>
        <w:spacing w:line="360" w:lineRule="auto"/>
        <w:ind w:left="-57" w:right="-113"/>
        <w:contextualSpacing/>
        <w:jc w:val="both"/>
        <w:rPr>
          <w:rFonts w:cs="Calibri"/>
          <w:b/>
        </w:rPr>
      </w:pPr>
      <w:r w:rsidRPr="00960B44">
        <w:rPr>
          <w:rFonts w:cs="Calibri"/>
          <w:b/>
        </w:rPr>
        <w:t>Confidentiality personal details and access by third parties</w:t>
      </w:r>
    </w:p>
    <w:p w14:paraId="158555FA" w14:textId="16F3FECA" w:rsidR="00762AB8" w:rsidRPr="00960B44" w:rsidRDefault="00762AB8" w:rsidP="00762AB8">
      <w:pPr>
        <w:spacing w:line="360" w:lineRule="auto"/>
        <w:ind w:left="-57" w:right="-113"/>
        <w:contextualSpacing/>
        <w:jc w:val="both"/>
        <w:rPr>
          <w:rFonts w:cs="Calibri"/>
          <w:lang w:eastAsia="ja-JP"/>
        </w:rPr>
      </w:pPr>
      <w:r w:rsidRPr="00960B44">
        <w:rPr>
          <w:rFonts w:cs="Calibri"/>
        </w:rPr>
        <w:t xml:space="preserve">The information collected in this study will be treated confidentially. Personal details collected during this study will be </w:t>
      </w:r>
      <w:r w:rsidRPr="00960B44">
        <w:rPr>
          <w:rFonts w:cs="Calibri" w:hint="eastAsia"/>
          <w:lang w:eastAsia="ja-JP"/>
        </w:rPr>
        <w:t>substituted</w:t>
      </w:r>
      <w:r w:rsidRPr="00960B44">
        <w:rPr>
          <w:rFonts w:cs="Calibri"/>
        </w:rPr>
        <w:t xml:space="preserve"> by a code number. Only this number is used for study documentation and in reports or publications on this study. The person corresponding to the code number can only be retrieved by </w:t>
      </w:r>
      <w:proofErr w:type="gramStart"/>
      <w:r w:rsidRPr="00960B44">
        <w:rPr>
          <w:rFonts w:cs="Calibri" w:hint="eastAsia"/>
          <w:lang w:eastAsia="ja-JP"/>
        </w:rPr>
        <w:t>he</w:t>
      </w:r>
      <w:r w:rsidR="00A341FE" w:rsidRPr="00960B44">
        <w:rPr>
          <w:rFonts w:cs="Calibri"/>
          <w:lang w:eastAsia="ja-JP"/>
        </w:rPr>
        <w:t>/she</w:t>
      </w:r>
      <w:proofErr w:type="gramEnd"/>
      <w:r w:rsidRPr="00960B44">
        <w:rPr>
          <w:rFonts w:cs="Calibri" w:hint="eastAsia"/>
          <w:lang w:eastAsia="ja-JP"/>
        </w:rPr>
        <w:t xml:space="preserve"> </w:t>
      </w:r>
      <w:r w:rsidRPr="00960B44">
        <w:rPr>
          <w:rFonts w:cs="Calibri"/>
        </w:rPr>
        <w:t xml:space="preserve">who has the key to the code (i.e., the researchers </w:t>
      </w:r>
      <w:bookmarkStart w:id="1" w:name="_Hlk528264668"/>
      <w:r w:rsidR="008D3C8E" w:rsidRPr="00960B44">
        <w:rPr>
          <w:rFonts w:cs="Calibri"/>
        </w:rPr>
        <w:t xml:space="preserve">Bram Heijligers, </w:t>
      </w:r>
      <w:r w:rsidR="00BA1A18" w:rsidRPr="00960B44">
        <w:t xml:space="preserve">Dr. Paris </w:t>
      </w:r>
      <w:r w:rsidR="00BA1A18" w:rsidRPr="00960B44">
        <w:rPr>
          <w:rFonts w:cs="Calibri"/>
        </w:rPr>
        <w:t>Mavromoustakos Blom</w:t>
      </w:r>
      <w:r w:rsidR="00102CB9" w:rsidRPr="00960B44">
        <w:t xml:space="preserve">, </w:t>
      </w:r>
      <w:bookmarkEnd w:id="1"/>
      <w:r w:rsidR="00BA1A18" w:rsidRPr="00960B44">
        <w:rPr>
          <w:rFonts w:cs="Calibri"/>
        </w:rPr>
        <w:t>Kyana van Eijndhoven</w:t>
      </w:r>
      <w:r w:rsidR="006337FF">
        <w:rPr>
          <w:rFonts w:cs="Calibri"/>
        </w:rPr>
        <w:t>, Samuel Vieira</w:t>
      </w:r>
      <w:r w:rsidRPr="00960B44">
        <w:t xml:space="preserve">). </w:t>
      </w:r>
      <w:r w:rsidRPr="00960B44">
        <w:rPr>
          <w:rFonts w:hint="eastAsia"/>
          <w:lang w:eastAsia="ja-JP"/>
        </w:rPr>
        <w:t>The a</w:t>
      </w:r>
      <w:r w:rsidRPr="00960B44">
        <w:t>nonymous d</w:t>
      </w:r>
      <w:r w:rsidRPr="00960B44">
        <w:rPr>
          <w:rFonts w:hint="eastAsia"/>
          <w:lang w:eastAsia="ja-JP"/>
        </w:rPr>
        <w:t>ata</w:t>
      </w:r>
      <w:r w:rsidRPr="00960B44">
        <w:t xml:space="preserve"> will be retained for </w:t>
      </w:r>
      <w:r w:rsidR="00960B44" w:rsidRPr="00960B44">
        <w:t>a minimum of</w:t>
      </w:r>
      <w:r w:rsidRPr="00960B44">
        <w:t xml:space="preserve"> five years. </w:t>
      </w:r>
    </w:p>
    <w:p w14:paraId="374020F4" w14:textId="77777777" w:rsidR="00762AB8" w:rsidRPr="00960B44" w:rsidRDefault="00762AB8" w:rsidP="00762AB8">
      <w:pPr>
        <w:spacing w:line="360" w:lineRule="auto"/>
        <w:ind w:left="-57" w:right="-113"/>
        <w:contextualSpacing/>
        <w:jc w:val="both"/>
        <w:rPr>
          <w:rFonts w:cs="Calibri"/>
        </w:rPr>
      </w:pPr>
    </w:p>
    <w:p w14:paraId="323CEEE8" w14:textId="0A04D824" w:rsidR="00762AB8" w:rsidRPr="00960B44" w:rsidRDefault="00762AB8" w:rsidP="00762AB8">
      <w:pPr>
        <w:spacing w:line="360" w:lineRule="auto"/>
        <w:ind w:left="-57" w:right="-113"/>
        <w:contextualSpacing/>
        <w:jc w:val="both"/>
        <w:rPr>
          <w:rFonts w:cs="Calibri"/>
        </w:rPr>
      </w:pPr>
      <w:r w:rsidRPr="00960B44">
        <w:rPr>
          <w:rFonts w:cs="Calibri"/>
        </w:rPr>
        <w:t xml:space="preserve">No individual results </w:t>
      </w:r>
      <w:r w:rsidRPr="00960B44">
        <w:rPr>
          <w:rFonts w:cs="Calibri" w:hint="eastAsia"/>
          <w:lang w:eastAsia="ja-JP"/>
        </w:rPr>
        <w:t>will be</w:t>
      </w:r>
      <w:r w:rsidRPr="00960B44">
        <w:rPr>
          <w:rFonts w:cs="Calibri"/>
        </w:rPr>
        <w:t xml:space="preserve"> computed. Details will be processed anonymous</w:t>
      </w:r>
      <w:r w:rsidRPr="00960B44">
        <w:rPr>
          <w:rFonts w:cs="Calibri" w:hint="eastAsia"/>
          <w:lang w:eastAsia="ja-JP"/>
        </w:rPr>
        <w:t>ly</w:t>
      </w:r>
      <w:r w:rsidRPr="00960B44">
        <w:rPr>
          <w:rFonts w:cs="Calibri"/>
        </w:rPr>
        <w:t xml:space="preserve"> and on a group level for possible scientific publications or presentations.</w:t>
      </w:r>
    </w:p>
    <w:p w14:paraId="66A611F2" w14:textId="77777777" w:rsidR="00762AB8" w:rsidRPr="00960B44" w:rsidRDefault="00762AB8" w:rsidP="00762AB8">
      <w:pPr>
        <w:spacing w:line="360" w:lineRule="auto"/>
        <w:ind w:left="-57" w:right="-113"/>
        <w:contextualSpacing/>
        <w:jc w:val="both"/>
        <w:rPr>
          <w:rFonts w:cs="Calibri"/>
        </w:rPr>
      </w:pPr>
    </w:p>
    <w:p w14:paraId="0C0B5EB0" w14:textId="77777777" w:rsidR="00762AB8" w:rsidRPr="00960B44" w:rsidRDefault="00762AB8" w:rsidP="00762AB8">
      <w:pPr>
        <w:spacing w:line="360" w:lineRule="auto"/>
        <w:ind w:left="-57" w:right="-113"/>
        <w:contextualSpacing/>
        <w:jc w:val="both"/>
        <w:rPr>
          <w:rFonts w:cs="Calibri"/>
          <w:b/>
        </w:rPr>
      </w:pPr>
      <w:r w:rsidRPr="00960B44">
        <w:rPr>
          <w:rFonts w:cs="Calibri"/>
          <w:b/>
        </w:rPr>
        <w:t>When are you not allowed to participate in this study?</w:t>
      </w:r>
    </w:p>
    <w:p w14:paraId="2B3C3D63" w14:textId="06CFFEB0" w:rsidR="00762AB8" w:rsidRPr="00960B44" w:rsidRDefault="00762AB8" w:rsidP="00762AB8">
      <w:pPr>
        <w:spacing w:line="360" w:lineRule="auto"/>
        <w:ind w:left="-57" w:right="-113"/>
        <w:contextualSpacing/>
        <w:jc w:val="both"/>
        <w:rPr>
          <w:rFonts w:cs="Calibri"/>
        </w:rPr>
      </w:pPr>
      <w:r w:rsidRPr="00960B44">
        <w:rPr>
          <w:rFonts w:cs="Calibri"/>
        </w:rPr>
        <w:t xml:space="preserve">You cannot participate in this study if you have (a history of) migraine or epilepsy. </w:t>
      </w:r>
      <w:r w:rsidR="00A341FE" w:rsidRPr="00960B44">
        <w:rPr>
          <w:rFonts w:cs="Calibri"/>
        </w:rPr>
        <w:t>Additionally,</w:t>
      </w:r>
      <w:r w:rsidRPr="00960B44">
        <w:rPr>
          <w:rFonts w:cs="Calibri"/>
        </w:rPr>
        <w:t xml:space="preserve"> you cannot participate if you are pregnant or expect to be pregnant</w:t>
      </w:r>
      <w:bookmarkStart w:id="2" w:name="_Hlk528264705"/>
      <w:r w:rsidR="00432BB1" w:rsidRPr="00960B44">
        <w:rPr>
          <w:rFonts w:cs="Calibri"/>
        </w:rPr>
        <w:t xml:space="preserve"> or</w:t>
      </w:r>
      <w:r w:rsidR="008D3C8E" w:rsidRPr="00960B44">
        <w:rPr>
          <w:rFonts w:cs="Calibri"/>
        </w:rPr>
        <w:t xml:space="preserve"> if you are younger than 1</w:t>
      </w:r>
      <w:r w:rsidR="00462C14" w:rsidRPr="00960B44">
        <w:rPr>
          <w:rFonts w:cs="Calibri"/>
        </w:rPr>
        <w:t>6</w:t>
      </w:r>
      <w:bookmarkEnd w:id="2"/>
      <w:r w:rsidR="006337FF">
        <w:rPr>
          <w:rFonts w:cs="Calibri"/>
        </w:rPr>
        <w:t>.</w:t>
      </w:r>
    </w:p>
    <w:p w14:paraId="410BC253" w14:textId="77777777" w:rsidR="00762AB8" w:rsidRPr="00960B44" w:rsidRDefault="00762AB8" w:rsidP="00762AB8">
      <w:pPr>
        <w:spacing w:line="360" w:lineRule="auto"/>
        <w:ind w:left="-57" w:right="-113"/>
        <w:contextualSpacing/>
        <w:jc w:val="both"/>
        <w:rPr>
          <w:rFonts w:cs="Calibri"/>
        </w:rPr>
      </w:pPr>
    </w:p>
    <w:p w14:paraId="7B2ACF4D" w14:textId="77777777" w:rsidR="00762AB8" w:rsidRPr="00960B44" w:rsidRDefault="00762AB8" w:rsidP="00762AB8">
      <w:pPr>
        <w:spacing w:line="360" w:lineRule="auto"/>
        <w:ind w:left="-57" w:right="-113"/>
        <w:contextualSpacing/>
        <w:jc w:val="both"/>
        <w:rPr>
          <w:rFonts w:cs="Calibri"/>
          <w:b/>
        </w:rPr>
      </w:pPr>
      <w:r w:rsidRPr="00960B44">
        <w:rPr>
          <w:rFonts w:cs="Calibri"/>
          <w:b/>
        </w:rPr>
        <w:t xml:space="preserve">Voluntary participation </w:t>
      </w:r>
    </w:p>
    <w:p w14:paraId="345FC56B" w14:textId="40083A4D" w:rsidR="00762AB8" w:rsidRPr="00960B44" w:rsidRDefault="00762AB8" w:rsidP="00762AB8">
      <w:pPr>
        <w:spacing w:line="360" w:lineRule="auto"/>
        <w:ind w:left="-57" w:right="-113"/>
        <w:contextualSpacing/>
        <w:jc w:val="both"/>
        <w:rPr>
          <w:rFonts w:cs="Calibri"/>
        </w:rPr>
      </w:pPr>
      <w:r w:rsidRPr="00960B44">
        <w:rPr>
          <w:rFonts w:cs="Calibri"/>
        </w:rPr>
        <w:t>Participation in this study is completely voluntary. You do not have to give any reason if you do not want to participate. Even if you give your permission now, you can withdraw this permission at any time without having to give a reason.</w:t>
      </w:r>
    </w:p>
    <w:p w14:paraId="390F42F9" w14:textId="77777777" w:rsidR="00A341FE" w:rsidRPr="00960B44" w:rsidRDefault="00A341FE" w:rsidP="00A341FE">
      <w:pPr>
        <w:spacing w:line="360" w:lineRule="auto"/>
        <w:ind w:left="-57" w:right="-113"/>
        <w:contextualSpacing/>
        <w:jc w:val="both"/>
        <w:rPr>
          <w:rFonts w:cs="Calibri"/>
        </w:rPr>
      </w:pPr>
    </w:p>
    <w:p w14:paraId="4D12BABE" w14:textId="77777777" w:rsidR="00762AB8" w:rsidRPr="00960B44" w:rsidRDefault="00762AB8" w:rsidP="00762AB8">
      <w:pPr>
        <w:spacing w:line="360" w:lineRule="auto"/>
        <w:ind w:left="-57" w:right="-113"/>
        <w:contextualSpacing/>
        <w:jc w:val="both"/>
        <w:rPr>
          <w:rFonts w:cs="Calibri"/>
          <w:b/>
        </w:rPr>
      </w:pPr>
      <w:r w:rsidRPr="00960B44">
        <w:rPr>
          <w:rFonts w:cs="Calibri"/>
          <w:b/>
        </w:rPr>
        <w:t>Advantages and disadvantages</w:t>
      </w:r>
    </w:p>
    <w:p w14:paraId="6292E589" w14:textId="6A6FAA37" w:rsidR="00762AB8" w:rsidRPr="00960B44" w:rsidRDefault="00762AB8" w:rsidP="00762AB8">
      <w:pPr>
        <w:spacing w:line="360" w:lineRule="auto"/>
        <w:ind w:left="-57" w:right="-113"/>
        <w:contextualSpacing/>
        <w:jc w:val="both"/>
        <w:rPr>
          <w:rFonts w:cs="Calibri"/>
        </w:rPr>
      </w:pPr>
      <w:r w:rsidRPr="00960B44">
        <w:rPr>
          <w:rFonts w:cs="Calibri"/>
        </w:rPr>
        <w:t>Participating in this study will provide you with direct advantages. Results of the study can potentially contribute to</w:t>
      </w:r>
      <w:r w:rsidR="00960B44" w:rsidRPr="00960B44">
        <w:rPr>
          <w:rFonts w:cs="Calibri"/>
        </w:rPr>
        <w:t xml:space="preserve"> improving player performance, decision-making and behavioural sequence</w:t>
      </w:r>
      <w:ins w:id="3" w:author="Heijligers, Bram" w:date="2024-09-25T14:02:00Z" w16du:dateUtc="2024-09-25T12:02:00Z">
        <w:r w:rsidR="005E1ABE">
          <w:rPr>
            <w:rFonts w:cs="Calibri"/>
          </w:rPr>
          <w:t>s</w:t>
        </w:r>
      </w:ins>
      <w:r w:rsidR="00960B44" w:rsidRPr="00960B44">
        <w:rPr>
          <w:rFonts w:cs="Calibri"/>
        </w:rPr>
        <w:t xml:space="preserve"> of events.</w:t>
      </w:r>
    </w:p>
    <w:p w14:paraId="387CA2CB" w14:textId="77777777" w:rsidR="00762AB8" w:rsidRPr="00960B44" w:rsidRDefault="00762AB8" w:rsidP="00762AB8">
      <w:pPr>
        <w:spacing w:line="360" w:lineRule="auto"/>
        <w:ind w:left="-57" w:right="-113"/>
        <w:contextualSpacing/>
        <w:jc w:val="both"/>
        <w:rPr>
          <w:rFonts w:cs="Calibri"/>
        </w:rPr>
      </w:pPr>
    </w:p>
    <w:p w14:paraId="207E2069" w14:textId="77777777" w:rsidR="00762AB8" w:rsidRPr="00960B44" w:rsidRDefault="00762AB8" w:rsidP="00762AB8">
      <w:pPr>
        <w:spacing w:line="360" w:lineRule="auto"/>
        <w:ind w:left="-57" w:right="-113"/>
        <w:contextualSpacing/>
        <w:jc w:val="both"/>
        <w:rPr>
          <w:rFonts w:cs="Calibri"/>
          <w:b/>
          <w:bCs/>
        </w:rPr>
      </w:pPr>
      <w:r w:rsidRPr="00960B44">
        <w:rPr>
          <w:rFonts w:cs="Calibri" w:hint="eastAsia"/>
          <w:b/>
          <w:bCs/>
          <w:lang w:eastAsia="ja-JP"/>
        </w:rPr>
        <w:t>What to do</w:t>
      </w:r>
      <w:r w:rsidRPr="00960B44">
        <w:rPr>
          <w:rFonts w:cs="Calibri"/>
          <w:b/>
          <w:bCs/>
        </w:rPr>
        <w:t xml:space="preserve"> when you have a complaint?</w:t>
      </w:r>
    </w:p>
    <w:p w14:paraId="21AE2DBE" w14:textId="46FFFA0F" w:rsidR="00762AB8" w:rsidRPr="00960B44" w:rsidRDefault="00762AB8" w:rsidP="00762AB8">
      <w:pPr>
        <w:spacing w:line="360" w:lineRule="auto"/>
        <w:ind w:left="-57" w:right="-113"/>
        <w:contextualSpacing/>
        <w:jc w:val="both"/>
        <w:rPr>
          <w:rFonts w:cs="Calibri"/>
          <w:bCs/>
        </w:rPr>
      </w:pPr>
      <w:r w:rsidRPr="00960B44">
        <w:rPr>
          <w:rFonts w:cs="Calibri"/>
          <w:bCs/>
        </w:rPr>
        <w:t xml:space="preserve">If you have a complaint about the study, you can report this to one of the researchers involved in this study. Alternatively, you can report your complaint to an independent person of the Ethics Committee of </w:t>
      </w:r>
      <w:r w:rsidR="005E1ABE">
        <w:rPr>
          <w:rFonts w:cs="Calibri"/>
          <w:bCs/>
        </w:rPr>
        <w:t>Breda University</w:t>
      </w:r>
      <w:r w:rsidRPr="00960B44">
        <w:rPr>
          <w:rFonts w:cs="Calibri"/>
          <w:bCs/>
        </w:rPr>
        <w:t>.</w:t>
      </w:r>
    </w:p>
    <w:p w14:paraId="363A7BC3" w14:textId="577BD8F4" w:rsidR="00762AB8" w:rsidRPr="00960B44" w:rsidRDefault="00A17B1C" w:rsidP="00762AB8">
      <w:pPr>
        <w:spacing w:line="360" w:lineRule="auto"/>
        <w:ind w:left="-57" w:right="-113"/>
        <w:contextualSpacing/>
        <w:jc w:val="both"/>
        <w:rPr>
          <w:rFonts w:cs="Calibri"/>
        </w:rPr>
      </w:pPr>
      <w:r w:rsidRPr="00960B44">
        <w:rPr>
          <w:rFonts w:cs="Calibri"/>
          <w:bCs/>
        </w:rPr>
        <w:t>The experimenter is Bram Heijligers. He can be contacted via e-mail</w:t>
      </w:r>
      <w:r w:rsidR="006337FF" w:rsidRPr="006337FF">
        <w:t xml:space="preserve"> </w:t>
      </w:r>
      <w:r w:rsidR="006337FF" w:rsidRPr="006337FF">
        <w:rPr>
          <w:rFonts w:cs="Calibri"/>
          <w:bCs/>
        </w:rPr>
        <w:t>heijligers.b@buas.nl</w:t>
      </w:r>
      <w:r w:rsidRPr="00960B44">
        <w:rPr>
          <w:rFonts w:cs="Calibri"/>
        </w:rPr>
        <w:t xml:space="preserve">. The main researcher is </w:t>
      </w:r>
      <w:r w:rsidR="005E1ABE">
        <w:rPr>
          <w:rFonts w:cs="Calibri"/>
        </w:rPr>
        <w:t xml:space="preserve">Bram </w:t>
      </w:r>
      <w:r w:rsidR="004D3D8F">
        <w:rPr>
          <w:rFonts w:cs="Calibri"/>
        </w:rPr>
        <w:t>Heijligers,</w:t>
      </w:r>
      <w:r w:rsidRPr="00960B44">
        <w:rPr>
          <w:rFonts w:cs="Calibri"/>
        </w:rPr>
        <w:t xml:space="preserve"> and he can be contacted via e-mail: </w:t>
      </w:r>
      <w:hyperlink r:id="rId6" w:history="1">
        <w:r w:rsidR="005E1ABE" w:rsidRPr="00CC496C">
          <w:rPr>
            <w:rStyle w:val="Hyperlink"/>
            <w:rFonts w:cs="Calibri"/>
          </w:rPr>
          <w:t>heijligers.b@buas.nl</w:t>
        </w:r>
      </w:hyperlink>
      <w:r w:rsidRPr="00960B44">
        <w:rPr>
          <w:rFonts w:cs="Calibri"/>
        </w:rPr>
        <w:t xml:space="preserve">. </w:t>
      </w:r>
      <w:r w:rsidR="00762AB8" w:rsidRPr="00960B44">
        <w:t xml:space="preserve">The independent person of the Ethics Committee of </w:t>
      </w:r>
      <w:r w:rsidR="005E1ABE">
        <w:t>Breda University</w:t>
      </w:r>
      <w:r w:rsidR="00762AB8" w:rsidRPr="00960B44">
        <w:t xml:space="preserve"> is </w:t>
      </w:r>
      <w:r w:rsidR="00960B44" w:rsidRPr="00960B44">
        <w:t>Dr.</w:t>
      </w:r>
      <w:r w:rsidR="00762AB8" w:rsidRPr="00960B44">
        <w:t xml:space="preserve"> </w:t>
      </w:r>
      <w:r w:rsidR="005E1ABE">
        <w:t xml:space="preserve">Mata </w:t>
      </w:r>
      <w:r w:rsidR="004D3D8F">
        <w:t>Haggis,</w:t>
      </w:r>
      <w:r w:rsidR="005E1ABE">
        <w:t xml:space="preserve"> </w:t>
      </w:r>
      <w:r w:rsidR="00762AB8" w:rsidRPr="00960B44">
        <w:t xml:space="preserve">and he can be contacted via e-mail: </w:t>
      </w:r>
      <w:r w:rsidR="005E1ABE">
        <w:t>haggis.m@buas.nl</w:t>
      </w:r>
      <w:r w:rsidR="00762AB8" w:rsidRPr="00960B44">
        <w:t xml:space="preserve">. </w:t>
      </w:r>
    </w:p>
    <w:p w14:paraId="7CAAB337" w14:textId="77777777" w:rsidR="00762AB8" w:rsidRPr="00960B44" w:rsidRDefault="00762AB8" w:rsidP="00762AB8">
      <w:pPr>
        <w:spacing w:line="360" w:lineRule="auto"/>
        <w:ind w:left="-57" w:right="-113"/>
        <w:contextualSpacing/>
        <w:jc w:val="both"/>
        <w:rPr>
          <w:rFonts w:cs="Calibri"/>
        </w:rPr>
      </w:pPr>
    </w:p>
    <w:p w14:paraId="3BAA3AD8" w14:textId="77777777" w:rsidR="00762AB8" w:rsidRPr="00960B44" w:rsidRDefault="00762AB8" w:rsidP="00762AB8">
      <w:pPr>
        <w:spacing w:line="360" w:lineRule="auto"/>
        <w:ind w:left="-57" w:right="-113"/>
        <w:contextualSpacing/>
        <w:jc w:val="both"/>
        <w:rPr>
          <w:rFonts w:cs="Calibri"/>
          <w:b/>
        </w:rPr>
      </w:pPr>
      <w:r w:rsidRPr="00960B44">
        <w:rPr>
          <w:rFonts w:cs="Calibri"/>
          <w:b/>
        </w:rPr>
        <w:t>Administrative procedure</w:t>
      </w:r>
    </w:p>
    <w:p w14:paraId="0CA03FAC" w14:textId="77777777" w:rsidR="00762AB8" w:rsidRPr="00960B44" w:rsidRDefault="00762AB8" w:rsidP="00762AB8">
      <w:pPr>
        <w:spacing w:line="360" w:lineRule="auto"/>
        <w:ind w:left="-57" w:right="-113"/>
        <w:contextualSpacing/>
        <w:jc w:val="both"/>
        <w:rPr>
          <w:rFonts w:cs="Calibri"/>
        </w:rPr>
      </w:pPr>
      <w:r w:rsidRPr="00960B44">
        <w:rPr>
          <w:rFonts w:cs="Calibri"/>
        </w:rPr>
        <w:t>If you are willing to cooperate in this study, we request you to sign the document “Informed Consent” before participating in this study.</w:t>
      </w:r>
    </w:p>
    <w:p w14:paraId="7AB75CBB" w14:textId="77777777" w:rsidR="00762AB8" w:rsidRPr="00960B44" w:rsidRDefault="00762AB8" w:rsidP="00762AB8">
      <w:pPr>
        <w:spacing w:line="360" w:lineRule="auto"/>
        <w:ind w:left="-57" w:right="-113"/>
        <w:contextualSpacing/>
        <w:jc w:val="both"/>
        <w:rPr>
          <w:rFonts w:cs="Calibri"/>
        </w:rPr>
      </w:pPr>
    </w:p>
    <w:p w14:paraId="676D7B6D" w14:textId="5048EE75" w:rsidR="00762AB8" w:rsidRPr="00960B44" w:rsidRDefault="00762AB8" w:rsidP="00762AB8">
      <w:pPr>
        <w:spacing w:line="360" w:lineRule="auto"/>
        <w:ind w:left="-57" w:right="-113"/>
        <w:contextualSpacing/>
        <w:jc w:val="both"/>
        <w:rPr>
          <w:rFonts w:cs="Calibri"/>
        </w:rPr>
      </w:pPr>
      <w:r w:rsidRPr="00960B44">
        <w:rPr>
          <w:rFonts w:cs="Calibri"/>
        </w:rPr>
        <w:t xml:space="preserve">If you have any further </w:t>
      </w:r>
      <w:r w:rsidR="003E1F4A" w:rsidRPr="00960B44">
        <w:rPr>
          <w:rFonts w:cs="Calibri"/>
        </w:rPr>
        <w:t>questions,</w:t>
      </w:r>
      <w:r w:rsidRPr="00960B44">
        <w:rPr>
          <w:rFonts w:cs="Calibri"/>
        </w:rPr>
        <w:t xml:space="preserve"> please ask the experimenter.</w:t>
      </w:r>
    </w:p>
    <w:p w14:paraId="6E24EA6C" w14:textId="77777777" w:rsidR="00762AB8" w:rsidRPr="00960B44" w:rsidRDefault="00762AB8" w:rsidP="00762AB8">
      <w:pPr>
        <w:spacing w:line="360" w:lineRule="auto"/>
        <w:ind w:left="-57" w:right="-113"/>
        <w:contextualSpacing/>
        <w:jc w:val="both"/>
        <w:rPr>
          <w:rFonts w:cs="Calibri"/>
          <w:bCs/>
        </w:rPr>
      </w:pPr>
    </w:p>
    <w:p w14:paraId="19422BAB" w14:textId="77777777" w:rsidR="00762AB8" w:rsidRPr="00960B44" w:rsidRDefault="00762AB8" w:rsidP="00762AB8">
      <w:pPr>
        <w:spacing w:line="360" w:lineRule="auto"/>
        <w:ind w:left="-57" w:right="-113"/>
        <w:contextualSpacing/>
        <w:jc w:val="both"/>
        <w:rPr>
          <w:rFonts w:cs="Calibri"/>
        </w:rPr>
      </w:pPr>
      <w:r w:rsidRPr="00960B44">
        <w:rPr>
          <w:rFonts w:cs="Calibri"/>
        </w:rPr>
        <w:t>Kind regards,</w:t>
      </w:r>
    </w:p>
    <w:p w14:paraId="1A921178" w14:textId="77777777" w:rsidR="00762AB8" w:rsidRPr="00960B44" w:rsidRDefault="00762AB8" w:rsidP="00762AB8">
      <w:pPr>
        <w:spacing w:line="360" w:lineRule="auto"/>
        <w:ind w:left="-57" w:right="-113"/>
        <w:contextualSpacing/>
        <w:jc w:val="both"/>
        <w:rPr>
          <w:rFonts w:cs="Calibri"/>
        </w:rPr>
      </w:pPr>
    </w:p>
    <w:p w14:paraId="561EEC53" w14:textId="306AE479" w:rsidR="00E669CF" w:rsidRPr="00960B44" w:rsidRDefault="00E669CF" w:rsidP="004D3D8F">
      <w:pPr>
        <w:spacing w:line="360" w:lineRule="auto"/>
        <w:ind w:left="-57" w:right="-113"/>
        <w:contextualSpacing/>
        <w:rPr>
          <w:rFonts w:ascii="Calibri" w:hAnsi="Calibri" w:cs="Calibri"/>
        </w:rPr>
      </w:pPr>
      <w:r w:rsidRPr="00960B44">
        <w:rPr>
          <w:rFonts w:ascii="Calibri" w:hAnsi="Calibri" w:cs="Calibri"/>
        </w:rPr>
        <w:t>Bram Heijligers</w:t>
      </w:r>
    </w:p>
    <w:p w14:paraId="2A6567AA" w14:textId="77777777" w:rsidR="00592872" w:rsidRDefault="00592872" w:rsidP="004D3D8F">
      <w:pPr>
        <w:spacing w:line="360" w:lineRule="auto"/>
        <w:ind w:left="-57" w:right="-113"/>
        <w:contextualSpacing/>
        <w:rPr>
          <w:rFonts w:ascii="Calibri" w:hAnsi="Calibri" w:cs="Calibri"/>
        </w:rPr>
      </w:pPr>
      <w:r w:rsidRPr="00960B44">
        <w:t xml:space="preserve">Paris </w:t>
      </w:r>
      <w:r w:rsidRPr="00960B44">
        <w:rPr>
          <w:rFonts w:cs="Calibri"/>
        </w:rPr>
        <w:t>Mavromoustakos Blom</w:t>
      </w:r>
      <w:r w:rsidRPr="00960B44">
        <w:rPr>
          <w:rFonts w:ascii="Calibri" w:hAnsi="Calibri" w:cs="Calibri"/>
        </w:rPr>
        <w:t xml:space="preserve"> </w:t>
      </w:r>
    </w:p>
    <w:p w14:paraId="2C946882" w14:textId="4C39E1FA" w:rsidR="002F4E0C" w:rsidRPr="004D3D8F" w:rsidRDefault="00592872" w:rsidP="004D3D8F">
      <w:pPr>
        <w:spacing w:line="360" w:lineRule="auto"/>
        <w:ind w:left="-57" w:right="-113"/>
        <w:contextualSpacing/>
        <w:rPr>
          <w:rFonts w:ascii="Calibri" w:hAnsi="Calibri" w:cs="Calibri"/>
        </w:rPr>
      </w:pPr>
      <w:r w:rsidRPr="00960B44">
        <w:rPr>
          <w:rFonts w:cs="Calibri"/>
        </w:rPr>
        <w:t>Kyana van Eijndhoven</w:t>
      </w:r>
      <w:r w:rsidR="004D3D8F">
        <w:rPr>
          <w:rFonts w:cs="Calibri"/>
        </w:rPr>
        <w:br/>
      </w:r>
      <w:r>
        <w:rPr>
          <w:rFonts w:cs="Calibri"/>
        </w:rPr>
        <w:t>Samuel Vieira</w:t>
      </w:r>
    </w:p>
    <w:sectPr w:rsidR="002F4E0C" w:rsidRPr="004D3D8F" w:rsidSect="00A341FE">
      <w:headerReference w:type="default" r:id="rId7"/>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98D1D" w14:textId="77777777" w:rsidR="004F35D2" w:rsidRPr="00960B44" w:rsidRDefault="004F35D2" w:rsidP="00883ECF">
      <w:pPr>
        <w:spacing w:after="0" w:line="240" w:lineRule="auto"/>
      </w:pPr>
      <w:r w:rsidRPr="00960B44">
        <w:separator/>
      </w:r>
    </w:p>
  </w:endnote>
  <w:endnote w:type="continuationSeparator" w:id="0">
    <w:p w14:paraId="12FF19B4" w14:textId="77777777" w:rsidR="004F35D2" w:rsidRPr="00960B44" w:rsidRDefault="004F35D2" w:rsidP="00883ECF">
      <w:pPr>
        <w:spacing w:after="0" w:line="240" w:lineRule="auto"/>
      </w:pPr>
      <w:r w:rsidRPr="00960B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6C5D8" w14:textId="77777777" w:rsidR="004F35D2" w:rsidRPr="00960B44" w:rsidRDefault="004F35D2" w:rsidP="00883ECF">
      <w:pPr>
        <w:spacing w:after="0" w:line="240" w:lineRule="auto"/>
      </w:pPr>
      <w:r w:rsidRPr="00960B44">
        <w:separator/>
      </w:r>
    </w:p>
  </w:footnote>
  <w:footnote w:type="continuationSeparator" w:id="0">
    <w:p w14:paraId="57F5FC2B" w14:textId="77777777" w:rsidR="004F35D2" w:rsidRPr="00960B44" w:rsidRDefault="004F35D2" w:rsidP="00883ECF">
      <w:pPr>
        <w:spacing w:after="0" w:line="240" w:lineRule="auto"/>
      </w:pPr>
      <w:r w:rsidRPr="00960B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74190" w14:textId="6C6E3DAF" w:rsidR="00883ECF" w:rsidRPr="00960B44" w:rsidRDefault="00656AB0">
    <w:pPr>
      <w:pStyle w:val="Header"/>
    </w:pPr>
    <w:r w:rsidRPr="00960B44">
      <w:rPr>
        <w:noProof/>
      </w:rPr>
      <w:drawing>
        <wp:anchor distT="0" distB="0" distL="114300" distR="114300" simplePos="0" relativeHeight="251658240" behindDoc="1" locked="0" layoutInCell="1" allowOverlap="1" wp14:anchorId="5C4153F0" wp14:editId="6B12E178">
          <wp:simplePos x="0" y="0"/>
          <wp:positionH relativeFrom="page">
            <wp:align>right</wp:align>
          </wp:positionH>
          <wp:positionV relativeFrom="paragraph">
            <wp:posOffset>-360045</wp:posOffset>
          </wp:positionV>
          <wp:extent cx="2618105" cy="904240"/>
          <wp:effectExtent l="0" t="0" r="0" b="0"/>
          <wp:wrapSquare wrapText="bothSides"/>
          <wp:docPr id="874371699"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71699" name="Picture 1"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18105" cy="904240"/>
                  </a:xfrm>
                  <a:prstGeom prst="rect">
                    <a:avLst/>
                  </a:prstGeom>
                </pic:spPr>
              </pic:pic>
            </a:graphicData>
          </a:graphic>
          <wp14:sizeRelH relativeFrom="margin">
            <wp14:pctWidth>0</wp14:pctWidth>
          </wp14:sizeRelH>
          <wp14:sizeRelV relativeFrom="margin">
            <wp14:pctHeight>0</wp14:pctHeight>
          </wp14:sizeRelV>
        </wp:anchor>
      </w:drawing>
    </w:r>
    <w:r w:rsidR="00883ECF" w:rsidRPr="00960B44">
      <w:t xml:space="preserve">Version: </w:t>
    </w:r>
    <w:r w:rsidR="00102CB9" w:rsidRPr="00960B44">
      <w:t>September</w:t>
    </w:r>
    <w:r w:rsidR="00883ECF" w:rsidRPr="00960B44">
      <w:t xml:space="preserve"> </w:t>
    </w:r>
    <w:r w:rsidR="00102CB9" w:rsidRPr="00960B44">
      <w:t>20</w:t>
    </w:r>
    <w:r w:rsidRPr="00960B44">
      <w:t>24</w:t>
    </w:r>
  </w:p>
  <w:p w14:paraId="78C649D6" w14:textId="77777777" w:rsidR="00656AB0" w:rsidRPr="00960B44" w:rsidRDefault="00656AB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ijligers, Bram">
    <w15:presenceInfo w15:providerId="AD" w15:userId="S::heijligers.b@buas.nl::5cef929d-ecf9-4fca-bf12-bc5ee065f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3NrY0NTU2sQCyDJR0lIJTi4sz8/NACgxrATACKqMsAAAA"/>
  </w:docVars>
  <w:rsids>
    <w:rsidRoot w:val="00762AB8"/>
    <w:rsid w:val="000433FA"/>
    <w:rsid w:val="00102CB9"/>
    <w:rsid w:val="00102D5E"/>
    <w:rsid w:val="001B19CD"/>
    <w:rsid w:val="00204ED7"/>
    <w:rsid w:val="0023414A"/>
    <w:rsid w:val="002F4E0C"/>
    <w:rsid w:val="00334767"/>
    <w:rsid w:val="00336ED3"/>
    <w:rsid w:val="00351701"/>
    <w:rsid w:val="003E1F4A"/>
    <w:rsid w:val="00432BB1"/>
    <w:rsid w:val="00462C14"/>
    <w:rsid w:val="004B2D1E"/>
    <w:rsid w:val="004D3D8F"/>
    <w:rsid w:val="004D4075"/>
    <w:rsid w:val="004E5BF2"/>
    <w:rsid w:val="004F35D2"/>
    <w:rsid w:val="004F4398"/>
    <w:rsid w:val="005010B1"/>
    <w:rsid w:val="00520A4A"/>
    <w:rsid w:val="00592872"/>
    <w:rsid w:val="005E1ABE"/>
    <w:rsid w:val="006337FF"/>
    <w:rsid w:val="00656AB0"/>
    <w:rsid w:val="00762AB8"/>
    <w:rsid w:val="00803310"/>
    <w:rsid w:val="0080367F"/>
    <w:rsid w:val="00851F0A"/>
    <w:rsid w:val="00861CDC"/>
    <w:rsid w:val="00883ECF"/>
    <w:rsid w:val="00887103"/>
    <w:rsid w:val="008D3C8E"/>
    <w:rsid w:val="00932895"/>
    <w:rsid w:val="00960B44"/>
    <w:rsid w:val="00964FE6"/>
    <w:rsid w:val="00976294"/>
    <w:rsid w:val="009B1931"/>
    <w:rsid w:val="00A17B1C"/>
    <w:rsid w:val="00A341FE"/>
    <w:rsid w:val="00B36B62"/>
    <w:rsid w:val="00B44178"/>
    <w:rsid w:val="00B5406A"/>
    <w:rsid w:val="00BA1A18"/>
    <w:rsid w:val="00BB1428"/>
    <w:rsid w:val="00BC4DBF"/>
    <w:rsid w:val="00C35FD1"/>
    <w:rsid w:val="00CD6842"/>
    <w:rsid w:val="00D12CE6"/>
    <w:rsid w:val="00D63B7C"/>
    <w:rsid w:val="00D90BDF"/>
    <w:rsid w:val="00E669CF"/>
    <w:rsid w:val="00F531E6"/>
    <w:rsid w:val="00F55A8E"/>
    <w:rsid w:val="00F56B33"/>
    <w:rsid w:val="00F909CF"/>
    <w:rsid w:val="00FD7DB4"/>
    <w:rsid w:val="01A83BAC"/>
    <w:rsid w:val="52E6C5FD"/>
    <w:rsid w:val="6294E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5E9906"/>
  <w15:chartTrackingRefBased/>
  <w15:docId w15:val="{A4D3EB44-4FFC-46A6-9B16-4E914D00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AB8"/>
    <w:pPr>
      <w:spacing w:after="200" w:line="276" w:lineRule="auto"/>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2AB8"/>
    <w:pPr>
      <w:spacing w:after="0" w:line="240" w:lineRule="auto"/>
      <w:jc w:val="center"/>
    </w:pPr>
    <w:rPr>
      <w:rFonts w:ascii="Times New Roman" w:hAnsi="Times New Roman" w:cs="Times New Roman"/>
      <w:b/>
      <w:bCs/>
      <w:sz w:val="28"/>
      <w:szCs w:val="24"/>
      <w:lang w:val="nl-NL" w:eastAsia="nl-NL"/>
    </w:rPr>
  </w:style>
  <w:style w:type="character" w:customStyle="1" w:styleId="TitleChar">
    <w:name w:val="Title Char"/>
    <w:basedOn w:val="DefaultParagraphFont"/>
    <w:link w:val="Title"/>
    <w:rsid w:val="00762AB8"/>
    <w:rPr>
      <w:rFonts w:ascii="Times New Roman" w:eastAsiaTheme="minorEastAsia" w:hAnsi="Times New Roman" w:cs="Times New Roman"/>
      <w:b/>
      <w:bCs/>
      <w:sz w:val="28"/>
      <w:szCs w:val="24"/>
      <w:lang w:val="nl-NL" w:eastAsia="nl-NL"/>
    </w:rPr>
  </w:style>
  <w:style w:type="paragraph" w:styleId="BodyText">
    <w:name w:val="Body Text"/>
    <w:basedOn w:val="Normal"/>
    <w:link w:val="BodyTextChar"/>
    <w:rsid w:val="00762AB8"/>
    <w:pPr>
      <w:spacing w:after="0" w:line="240" w:lineRule="auto"/>
      <w:jc w:val="center"/>
    </w:pPr>
    <w:rPr>
      <w:rFonts w:ascii="Times New Roman" w:hAnsi="Times New Roman" w:cs="Times New Roman"/>
      <w:b/>
      <w:sz w:val="20"/>
      <w:szCs w:val="20"/>
      <w:lang w:val="nl-NL" w:eastAsia="nl-NL"/>
    </w:rPr>
  </w:style>
  <w:style w:type="character" w:customStyle="1" w:styleId="BodyTextChar">
    <w:name w:val="Body Text Char"/>
    <w:basedOn w:val="DefaultParagraphFont"/>
    <w:link w:val="BodyText"/>
    <w:rsid w:val="00762AB8"/>
    <w:rPr>
      <w:rFonts w:ascii="Times New Roman" w:eastAsiaTheme="minorEastAsia" w:hAnsi="Times New Roman" w:cs="Times New Roman"/>
      <w:b/>
      <w:sz w:val="20"/>
      <w:szCs w:val="20"/>
      <w:lang w:val="nl-NL" w:eastAsia="nl-NL"/>
    </w:rPr>
  </w:style>
  <w:style w:type="character" w:styleId="CommentReference">
    <w:name w:val="annotation reference"/>
    <w:basedOn w:val="DefaultParagraphFont"/>
    <w:uiPriority w:val="99"/>
    <w:semiHidden/>
    <w:unhideWhenUsed/>
    <w:rsid w:val="00803310"/>
    <w:rPr>
      <w:sz w:val="16"/>
      <w:szCs w:val="16"/>
    </w:rPr>
  </w:style>
  <w:style w:type="paragraph" w:styleId="CommentText">
    <w:name w:val="annotation text"/>
    <w:basedOn w:val="Normal"/>
    <w:link w:val="CommentTextChar"/>
    <w:uiPriority w:val="99"/>
    <w:semiHidden/>
    <w:unhideWhenUsed/>
    <w:rsid w:val="00803310"/>
    <w:pPr>
      <w:spacing w:line="240" w:lineRule="auto"/>
    </w:pPr>
    <w:rPr>
      <w:sz w:val="20"/>
      <w:szCs w:val="20"/>
    </w:rPr>
  </w:style>
  <w:style w:type="character" w:customStyle="1" w:styleId="CommentTextChar">
    <w:name w:val="Comment Text Char"/>
    <w:basedOn w:val="DefaultParagraphFont"/>
    <w:link w:val="CommentText"/>
    <w:uiPriority w:val="99"/>
    <w:semiHidden/>
    <w:rsid w:val="0080331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03310"/>
    <w:rPr>
      <w:b/>
      <w:bCs/>
    </w:rPr>
  </w:style>
  <w:style w:type="character" w:customStyle="1" w:styleId="CommentSubjectChar">
    <w:name w:val="Comment Subject Char"/>
    <w:basedOn w:val="CommentTextChar"/>
    <w:link w:val="CommentSubject"/>
    <w:uiPriority w:val="99"/>
    <w:semiHidden/>
    <w:rsid w:val="00803310"/>
    <w:rPr>
      <w:rFonts w:eastAsiaTheme="minorEastAsia"/>
      <w:b/>
      <w:bCs/>
      <w:sz w:val="20"/>
      <w:szCs w:val="20"/>
    </w:rPr>
  </w:style>
  <w:style w:type="paragraph" w:styleId="BalloonText">
    <w:name w:val="Balloon Text"/>
    <w:basedOn w:val="Normal"/>
    <w:link w:val="BalloonTextChar"/>
    <w:uiPriority w:val="99"/>
    <w:semiHidden/>
    <w:unhideWhenUsed/>
    <w:rsid w:val="00803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310"/>
    <w:rPr>
      <w:rFonts w:ascii="Segoe UI" w:eastAsiaTheme="minorEastAsia" w:hAnsi="Segoe UI" w:cs="Segoe UI"/>
      <w:sz w:val="18"/>
      <w:szCs w:val="18"/>
    </w:rPr>
  </w:style>
  <w:style w:type="character" w:styleId="Hyperlink">
    <w:name w:val="Hyperlink"/>
    <w:basedOn w:val="DefaultParagraphFont"/>
    <w:uiPriority w:val="99"/>
    <w:unhideWhenUsed/>
    <w:rsid w:val="00E669CF"/>
    <w:rPr>
      <w:color w:val="0563C1" w:themeColor="hyperlink"/>
      <w:u w:val="single"/>
    </w:rPr>
  </w:style>
  <w:style w:type="character" w:customStyle="1" w:styleId="UnresolvedMention1">
    <w:name w:val="Unresolved Mention1"/>
    <w:basedOn w:val="DefaultParagraphFont"/>
    <w:uiPriority w:val="99"/>
    <w:semiHidden/>
    <w:unhideWhenUsed/>
    <w:rsid w:val="00E669CF"/>
    <w:rPr>
      <w:color w:val="605E5C"/>
      <w:shd w:val="clear" w:color="auto" w:fill="E1DFDD"/>
    </w:rPr>
  </w:style>
  <w:style w:type="paragraph" w:styleId="Header">
    <w:name w:val="header"/>
    <w:basedOn w:val="Normal"/>
    <w:link w:val="HeaderChar"/>
    <w:uiPriority w:val="99"/>
    <w:unhideWhenUsed/>
    <w:rsid w:val="00883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ECF"/>
    <w:rPr>
      <w:rFonts w:eastAsiaTheme="minorEastAsia"/>
    </w:rPr>
  </w:style>
  <w:style w:type="paragraph" w:styleId="Footer">
    <w:name w:val="footer"/>
    <w:basedOn w:val="Normal"/>
    <w:link w:val="FooterChar"/>
    <w:uiPriority w:val="99"/>
    <w:unhideWhenUsed/>
    <w:rsid w:val="00883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ECF"/>
    <w:rPr>
      <w:rFonts w:eastAsiaTheme="minorEastAsia"/>
    </w:rPr>
  </w:style>
  <w:style w:type="character" w:customStyle="1" w:styleId="UnresolvedMention2">
    <w:name w:val="Unresolved Mention2"/>
    <w:basedOn w:val="DefaultParagraphFont"/>
    <w:uiPriority w:val="99"/>
    <w:semiHidden/>
    <w:unhideWhenUsed/>
    <w:rsid w:val="00A17B1C"/>
    <w:rPr>
      <w:color w:val="605E5C"/>
      <w:shd w:val="clear" w:color="auto" w:fill="E1DFDD"/>
    </w:rPr>
  </w:style>
  <w:style w:type="paragraph" w:styleId="Revision">
    <w:name w:val="Revision"/>
    <w:hidden/>
    <w:uiPriority w:val="99"/>
    <w:semiHidden/>
    <w:rsid w:val="001B19CD"/>
    <w:pPr>
      <w:spacing w:after="0" w:line="240" w:lineRule="auto"/>
    </w:pPr>
    <w:rPr>
      <w:rFonts w:eastAsiaTheme="minorEastAsia"/>
      <w:lang w:val="en-GB"/>
    </w:rPr>
  </w:style>
  <w:style w:type="character" w:styleId="UnresolvedMention">
    <w:name w:val="Unresolved Mention"/>
    <w:basedOn w:val="DefaultParagraphFont"/>
    <w:uiPriority w:val="99"/>
    <w:semiHidden/>
    <w:unhideWhenUsed/>
    <w:rsid w:val="005E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35819">
      <w:bodyDiv w:val="1"/>
      <w:marLeft w:val="0"/>
      <w:marRight w:val="0"/>
      <w:marTop w:val="0"/>
      <w:marBottom w:val="0"/>
      <w:divBdr>
        <w:top w:val="none" w:sz="0" w:space="0" w:color="auto"/>
        <w:left w:val="none" w:sz="0" w:space="0" w:color="auto"/>
        <w:bottom w:val="none" w:sz="0" w:space="0" w:color="auto"/>
        <w:right w:val="none" w:sz="0" w:space="0" w:color="auto"/>
      </w:divBdr>
    </w:div>
    <w:div w:id="195810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ijligers.b@buas.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4305</Characters>
  <Application>Microsoft Office Word</Application>
  <DocSecurity>0</DocSecurity>
  <Lines>35</Lines>
  <Paragraphs>10</Paragraphs>
  <ScaleCrop>false</ScaleCrop>
  <Company>Tilburg University</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Tinga</dc:creator>
  <cp:keywords/>
  <dc:description/>
  <cp:lastModifiedBy>Vieira Vasconcelos, Samuel Antonio (211941)</cp:lastModifiedBy>
  <cp:revision>4</cp:revision>
  <dcterms:created xsi:type="dcterms:W3CDTF">2024-09-25T12:07:00Z</dcterms:created>
  <dcterms:modified xsi:type="dcterms:W3CDTF">2024-10-17T10:51:00Z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0748338347679f8001ffdfbede43f77e3d6eb25d6a2239f1a0a7e1843452ba6d</vt:lpwstr>
  </property>
</Properties>
</file>